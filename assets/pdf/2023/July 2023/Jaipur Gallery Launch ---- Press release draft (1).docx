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299B" w14:textId="3C25B07A" w:rsidR="00684D18" w:rsidRDefault="00064767" w:rsidP="00684D18">
      <w:pPr>
        <w:pStyle w:val="NormalWeb"/>
        <w:spacing w:before="0" w:beforeAutospacing="0" w:after="0" w:afterAutospacing="0"/>
        <w:jc w:val="center"/>
        <w:rPr>
          <w:ins w:id="0" w:author="User" w:date="2023-09-01T00:05:00Z"/>
          <w:rFonts w:ascii="Arial" w:hAnsi="Arial" w:cs="Arial"/>
          <w:b/>
          <w:bCs/>
          <w:color w:val="000000"/>
        </w:rPr>
      </w:pPr>
      <w:del w:id="1" w:author="Sonam Srivastava" w:date="2023-08-31T23:54:00Z">
        <w:r w:rsidDel="00FF4FA5">
          <w:rPr>
            <w:rFonts w:ascii="Arial" w:hAnsi="Arial" w:cs="Arial"/>
            <w:b/>
            <w:bCs/>
            <w:color w:val="000000"/>
          </w:rPr>
          <w:br/>
        </w:r>
      </w:del>
      <w:proofErr w:type="spellStart"/>
      <w:r>
        <w:rPr>
          <w:rFonts w:ascii="Arial" w:hAnsi="Arial" w:cs="Arial"/>
          <w:b/>
          <w:bCs/>
          <w:color w:val="000000"/>
        </w:rPr>
        <w:t>Hindware</w:t>
      </w:r>
      <w:proofErr w:type="spellEnd"/>
      <w:r>
        <w:rPr>
          <w:rFonts w:ascii="Arial" w:hAnsi="Arial" w:cs="Arial"/>
          <w:b/>
          <w:bCs/>
          <w:color w:val="000000"/>
        </w:rPr>
        <w:t xml:space="preserve"> Home Innovation </w:t>
      </w:r>
      <w:ins w:id="2" w:author="User" w:date="2023-09-01T00:05:00Z">
        <w:r w:rsidR="001D19E8">
          <w:rPr>
            <w:rFonts w:ascii="Arial" w:hAnsi="Arial" w:cs="Arial"/>
            <w:b/>
            <w:bCs/>
            <w:color w:val="000000"/>
          </w:rPr>
          <w:t xml:space="preserve">Limited </w:t>
        </w:r>
      </w:ins>
      <w:r>
        <w:rPr>
          <w:rFonts w:ascii="Arial" w:hAnsi="Arial" w:cs="Arial"/>
          <w:b/>
          <w:bCs/>
          <w:color w:val="000000"/>
        </w:rPr>
        <w:t>expands its presence in Rajasthan; opens seventh exclusive Kitchen Gallery in Jaipur</w:t>
      </w:r>
    </w:p>
    <w:p w14:paraId="2B0E7E9B" w14:textId="755EBBDD" w:rsidR="001D19E8" w:rsidRDefault="001D19E8" w:rsidP="00684D18">
      <w:pPr>
        <w:pStyle w:val="NormalWeb"/>
        <w:spacing w:before="0" w:beforeAutospacing="0" w:after="0" w:afterAutospacing="0"/>
        <w:jc w:val="center"/>
        <w:rPr>
          <w:ins w:id="3" w:author="User" w:date="2023-09-01T00:05:00Z"/>
          <w:rFonts w:ascii="Arial" w:hAnsi="Arial" w:cs="Arial"/>
          <w:b/>
          <w:bCs/>
          <w:color w:val="000000"/>
        </w:rPr>
      </w:pPr>
      <w:ins w:id="4" w:author="User" w:date="2023-09-01T00:05:00Z">
        <w:r>
          <w:rPr>
            <w:rFonts w:ascii="Arial" w:hAnsi="Arial" w:cs="Arial"/>
            <w:b/>
            <w:bCs/>
            <w:color w:val="000000"/>
          </w:rPr>
          <w:t>Or</w:t>
        </w:r>
      </w:ins>
    </w:p>
    <w:p w14:paraId="0927655A" w14:textId="64E7C1E5" w:rsidR="001D19E8" w:rsidRPr="001C34C7" w:rsidRDefault="001C34C7" w:rsidP="001C34C7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proofErr w:type="spellStart"/>
      <w:ins w:id="5" w:author="User" w:date="2023-09-01T00:06:00Z">
        <w:r w:rsidRPr="001C34C7">
          <w:rPr>
            <w:rFonts w:ascii="Arial" w:hAnsi="Arial" w:cs="Arial"/>
            <w:b/>
            <w:bCs/>
            <w:color w:val="000000"/>
          </w:rPr>
          <w:t>Hindware</w:t>
        </w:r>
        <w:proofErr w:type="spellEnd"/>
        <w:r w:rsidRPr="001C34C7">
          <w:rPr>
            <w:rFonts w:ascii="Arial" w:hAnsi="Arial" w:cs="Arial"/>
            <w:b/>
            <w:bCs/>
            <w:color w:val="000000"/>
          </w:rPr>
          <w:t xml:space="preserve"> Home Innovation Limited is strengthening its footprint in Jaipur by inaugurating its seventh exclusive Kitchen Gallery in the city</w:t>
        </w:r>
      </w:ins>
    </w:p>
    <w:p w14:paraId="16F2E65C" w14:textId="77777777" w:rsidR="00410664" w:rsidRPr="00684D18" w:rsidRDefault="00410664" w:rsidP="00684D1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14:paraId="6667975D" w14:textId="747912A3" w:rsidR="00410664" w:rsidRPr="00410664" w:rsidDel="001C34C7" w:rsidRDefault="00410664" w:rsidP="0041066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del w:id="6" w:author="User" w:date="2023-09-01T00:07:00Z"/>
          <w:rFonts w:ascii="Arial" w:hAnsi="Arial" w:cs="Arial"/>
          <w:i/>
          <w:iCs/>
          <w:color w:val="000000"/>
          <w:sz w:val="20"/>
          <w:szCs w:val="20"/>
        </w:rPr>
      </w:pPr>
      <w:del w:id="7" w:author="User" w:date="2023-09-01T00:07:00Z">
        <w:r w:rsidRPr="00410664" w:rsidDel="001C34C7">
          <w:rPr>
            <w:rFonts w:ascii="Arial" w:hAnsi="Arial" w:cs="Arial"/>
            <w:i/>
            <w:iCs/>
            <w:color w:val="000000"/>
            <w:sz w:val="20"/>
            <w:szCs w:val="20"/>
          </w:rPr>
          <w:delText>As part of its expansion plans,</w:delText>
        </w:r>
        <w:r w:rsidDel="001C34C7">
          <w:rPr>
            <w:rFonts w:ascii="Arial" w:hAnsi="Arial" w:cs="Arial"/>
            <w:i/>
            <w:iCs/>
            <w:color w:val="000000"/>
            <w:sz w:val="20"/>
            <w:szCs w:val="20"/>
          </w:rPr>
          <w:delText xml:space="preserve"> </w:delText>
        </w:r>
        <w:r w:rsidRPr="00410664" w:rsidDel="001C34C7">
          <w:rPr>
            <w:rFonts w:ascii="Arial" w:hAnsi="Arial" w:cs="Arial"/>
            <w:i/>
            <w:iCs/>
            <w:color w:val="000000"/>
            <w:sz w:val="20"/>
            <w:szCs w:val="20"/>
          </w:rPr>
          <w:delText>the brand aims to open three additional brand stores within the current financial year</w:delText>
        </w:r>
      </w:del>
    </w:p>
    <w:p w14:paraId="3B661B60" w14:textId="5A7C1CBE" w:rsidR="00064767" w:rsidRPr="00410664" w:rsidRDefault="00064767" w:rsidP="0041066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410664">
        <w:rPr>
          <w:rFonts w:ascii="Arial" w:hAnsi="Arial" w:cs="Arial"/>
          <w:i/>
          <w:iCs/>
          <w:color w:val="000000"/>
          <w:sz w:val="20"/>
          <w:szCs w:val="20"/>
        </w:rPr>
        <w:t>With the launch of this new store, the brand marks a milestone of 182+ exclusive kitchen galleries in India</w:t>
      </w:r>
    </w:p>
    <w:p w14:paraId="573514B4" w14:textId="77777777" w:rsidR="00064767" w:rsidRDefault="00064767" w:rsidP="00064767"/>
    <w:p w14:paraId="524586A5" w14:textId="0A1B816B" w:rsidR="00410664" w:rsidRDefault="00064767" w:rsidP="0006476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84D18">
        <w:rPr>
          <w:rFonts w:ascii="Arial" w:hAnsi="Arial" w:cs="Arial"/>
          <w:b/>
          <w:bCs/>
          <w:color w:val="000000"/>
          <w:sz w:val="22"/>
          <w:szCs w:val="22"/>
        </w:rPr>
        <w:t>J</w:t>
      </w:r>
      <w:r>
        <w:rPr>
          <w:rFonts w:ascii="Arial" w:hAnsi="Arial" w:cs="Arial"/>
          <w:b/>
          <w:bCs/>
          <w:color w:val="000000"/>
          <w:sz w:val="22"/>
          <w:szCs w:val="22"/>
        </w:rPr>
        <w:t>aipur, XX September 20</w:t>
      </w:r>
      <w:r w:rsidRPr="00064767">
        <w:rPr>
          <w:rFonts w:ascii="Arial" w:hAnsi="Arial" w:cs="Arial"/>
          <w:b/>
          <w:bCs/>
          <w:color w:val="000000"/>
          <w:sz w:val="22"/>
          <w:szCs w:val="22"/>
        </w:rPr>
        <w:t>23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Hindware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Home Innovation</w:t>
      </w:r>
      <w:ins w:id="8" w:author="User" w:date="2023-09-01T00:07:00Z">
        <w:r w:rsidR="001C34C7">
          <w:rPr>
            <w:rFonts w:ascii="Arial" w:hAnsi="Arial" w:cs="Arial"/>
            <w:color w:val="000000"/>
            <w:sz w:val="22"/>
            <w:szCs w:val="22"/>
          </w:rPr>
          <w:t xml:space="preserve"> Limited</w:t>
        </w:r>
      </w:ins>
      <w:r>
        <w:rPr>
          <w:rFonts w:ascii="Arial" w:hAnsi="Arial" w:cs="Arial"/>
          <w:color w:val="000000"/>
          <w:sz w:val="22"/>
          <w:szCs w:val="22"/>
        </w:rPr>
        <w:t xml:space="preserve">, one of the fastest growing consumer appliances brands in India, announced the launch of its </w:t>
      </w:r>
      <w:r w:rsidR="00684D18">
        <w:rPr>
          <w:rFonts w:ascii="Arial" w:hAnsi="Arial" w:cs="Arial"/>
          <w:color w:val="000000"/>
          <w:sz w:val="22"/>
          <w:szCs w:val="22"/>
        </w:rPr>
        <w:t xml:space="preserve">new </w:t>
      </w:r>
      <w:r>
        <w:rPr>
          <w:rFonts w:ascii="Arial" w:hAnsi="Arial" w:cs="Arial"/>
          <w:color w:val="000000"/>
          <w:sz w:val="22"/>
          <w:szCs w:val="22"/>
        </w:rPr>
        <w:t>brand</w:t>
      </w:r>
      <w:r w:rsidR="00684D1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store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Hindware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Smart Appliance Exclusive Gallery’ in </w:t>
      </w:r>
      <w:r w:rsidR="00684D18">
        <w:rPr>
          <w:rFonts w:ascii="Arial" w:hAnsi="Arial" w:cs="Arial"/>
          <w:color w:val="000000"/>
          <w:sz w:val="22"/>
          <w:szCs w:val="22"/>
        </w:rPr>
        <w:t>Jaipur</w:t>
      </w:r>
      <w:r>
        <w:rPr>
          <w:rFonts w:ascii="Arial" w:hAnsi="Arial" w:cs="Arial"/>
          <w:color w:val="000000"/>
          <w:sz w:val="22"/>
          <w:szCs w:val="22"/>
        </w:rPr>
        <w:t xml:space="preserve">. The </w:t>
      </w:r>
      <w:r w:rsidR="00410664">
        <w:rPr>
          <w:rFonts w:ascii="Arial" w:hAnsi="Arial" w:cs="Arial"/>
          <w:color w:val="000000"/>
          <w:sz w:val="22"/>
          <w:szCs w:val="22"/>
        </w:rPr>
        <w:t xml:space="preserve">new </w:t>
      </w:r>
      <w:r>
        <w:rPr>
          <w:rFonts w:ascii="Arial" w:hAnsi="Arial" w:cs="Arial"/>
          <w:color w:val="000000"/>
          <w:sz w:val="22"/>
          <w:szCs w:val="22"/>
        </w:rPr>
        <w:t xml:space="preserve">store </w:t>
      </w:r>
      <w:del w:id="9" w:author="User" w:date="2023-09-01T00:07:00Z">
        <w:r w:rsidR="00410664" w:rsidDel="001C34C7">
          <w:rPr>
            <w:rFonts w:ascii="Arial" w:hAnsi="Arial" w:cs="Arial"/>
            <w:color w:val="000000"/>
            <w:sz w:val="22"/>
            <w:szCs w:val="22"/>
          </w:rPr>
          <w:delText>will feature</w:delText>
        </w:r>
      </w:del>
      <w:proofErr w:type="spellStart"/>
      <w:ins w:id="10" w:author="User" w:date="2023-09-01T00:07:00Z">
        <w:r w:rsidR="001C34C7">
          <w:rPr>
            <w:rFonts w:ascii="Arial" w:hAnsi="Arial" w:cs="Arial"/>
            <w:color w:val="000000"/>
            <w:sz w:val="22"/>
            <w:szCs w:val="22"/>
          </w:rPr>
          <w:t>fetaures</w:t>
        </w:r>
      </w:ins>
      <w:proofErr w:type="spellEnd"/>
      <w:r w:rsidR="00410664">
        <w:rPr>
          <w:rFonts w:ascii="Arial" w:hAnsi="Arial" w:cs="Arial"/>
          <w:color w:val="000000"/>
          <w:sz w:val="22"/>
          <w:szCs w:val="22"/>
        </w:rPr>
        <w:t xml:space="preserve"> a diverse range of</w:t>
      </w:r>
      <w:ins w:id="11" w:author="User" w:date="2023-09-01T00:07:00Z">
        <w:r w:rsidR="00D02246">
          <w:rPr>
            <w:rFonts w:ascii="Arial" w:hAnsi="Arial" w:cs="Arial"/>
            <w:color w:val="000000"/>
            <w:sz w:val="22"/>
            <w:szCs w:val="22"/>
          </w:rPr>
          <w:t xml:space="preserve"> </w:t>
        </w:r>
        <w:proofErr w:type="spellStart"/>
        <w:r w:rsidR="00D02246">
          <w:rPr>
            <w:rFonts w:ascii="Arial" w:hAnsi="Arial" w:cs="Arial"/>
            <w:color w:val="000000"/>
            <w:sz w:val="22"/>
            <w:szCs w:val="22"/>
          </w:rPr>
          <w:t>Hindware</w:t>
        </w:r>
        <w:proofErr w:type="spellEnd"/>
        <w:r w:rsidR="00D02246">
          <w:rPr>
            <w:rFonts w:ascii="Arial" w:hAnsi="Arial" w:cs="Arial"/>
            <w:color w:val="000000"/>
            <w:sz w:val="22"/>
            <w:szCs w:val="22"/>
          </w:rPr>
          <w:t xml:space="preserve"> Smart Appliances</w:t>
        </w:r>
      </w:ins>
      <w:r w:rsidR="00410664">
        <w:rPr>
          <w:rFonts w:ascii="Arial" w:hAnsi="Arial" w:cs="Arial"/>
          <w:color w:val="000000"/>
          <w:sz w:val="22"/>
          <w:szCs w:val="22"/>
        </w:rPr>
        <w:t xml:space="preserve"> </w:t>
      </w:r>
      <w:del w:id="12" w:author="User" w:date="2023-09-01T00:07:00Z">
        <w:r w:rsidR="00410664" w:rsidDel="0098255C">
          <w:rPr>
            <w:rFonts w:ascii="Arial" w:hAnsi="Arial" w:cs="Arial"/>
            <w:color w:val="000000"/>
            <w:sz w:val="22"/>
            <w:szCs w:val="22"/>
          </w:rPr>
          <w:delText xml:space="preserve">cutting-edge smart home appliances meticulously </w:delText>
        </w:r>
      </w:del>
      <w:r w:rsidR="00410664">
        <w:rPr>
          <w:rFonts w:ascii="Arial" w:hAnsi="Arial" w:cs="Arial"/>
          <w:color w:val="000000"/>
          <w:sz w:val="22"/>
          <w:szCs w:val="22"/>
        </w:rPr>
        <w:t xml:space="preserve">designed for modern homes. With this new store, the </w:t>
      </w:r>
      <w:ins w:id="13" w:author="User" w:date="2023-09-01T00:07:00Z">
        <w:r w:rsidR="003B0E10">
          <w:rPr>
            <w:rFonts w:ascii="Arial" w:hAnsi="Arial" w:cs="Arial"/>
            <w:color w:val="000000"/>
            <w:sz w:val="22"/>
            <w:szCs w:val="22"/>
          </w:rPr>
          <w:t>company</w:t>
        </w:r>
      </w:ins>
      <w:ins w:id="14" w:author="Oorja Bhatnagar" w:date="2023-09-01T11:01:00Z">
        <w:r w:rsidR="00EB594E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del w:id="15" w:author="User" w:date="2023-09-01T00:07:00Z">
        <w:r w:rsidR="00410664" w:rsidDel="003B0E10">
          <w:rPr>
            <w:rFonts w:ascii="Arial" w:hAnsi="Arial" w:cs="Arial"/>
            <w:color w:val="000000"/>
            <w:sz w:val="22"/>
            <w:szCs w:val="22"/>
          </w:rPr>
          <w:delText xml:space="preserve">brand </w:delText>
        </w:r>
      </w:del>
      <w:r w:rsidR="00410664">
        <w:rPr>
          <w:rFonts w:ascii="Arial" w:hAnsi="Arial" w:cs="Arial"/>
          <w:color w:val="000000"/>
          <w:sz w:val="22"/>
          <w:szCs w:val="22"/>
        </w:rPr>
        <w:t>continues to</w:t>
      </w:r>
      <w:r w:rsidR="00B17550">
        <w:rPr>
          <w:rFonts w:ascii="Arial" w:hAnsi="Arial" w:cs="Arial"/>
          <w:color w:val="000000"/>
          <w:sz w:val="22"/>
          <w:szCs w:val="22"/>
        </w:rPr>
        <w:t xml:space="preserve"> offer a personali</w:t>
      </w:r>
      <w:ins w:id="16" w:author="User" w:date="2023-09-01T00:07:00Z">
        <w:r w:rsidR="0003349D">
          <w:rPr>
            <w:rFonts w:ascii="Arial" w:hAnsi="Arial" w:cs="Arial"/>
            <w:color w:val="000000"/>
            <w:sz w:val="22"/>
            <w:szCs w:val="22"/>
          </w:rPr>
          <w:t>s</w:t>
        </w:r>
      </w:ins>
      <w:del w:id="17" w:author="User" w:date="2023-09-01T00:07:00Z">
        <w:r w:rsidR="00B17550" w:rsidDel="0003349D">
          <w:rPr>
            <w:rFonts w:ascii="Arial" w:hAnsi="Arial" w:cs="Arial"/>
            <w:color w:val="000000"/>
            <w:sz w:val="22"/>
            <w:szCs w:val="22"/>
          </w:rPr>
          <w:delText>z</w:delText>
        </w:r>
      </w:del>
      <w:r w:rsidR="00B17550">
        <w:rPr>
          <w:rFonts w:ascii="Arial" w:hAnsi="Arial" w:cs="Arial"/>
          <w:color w:val="000000"/>
          <w:sz w:val="22"/>
          <w:szCs w:val="22"/>
        </w:rPr>
        <w:t xml:space="preserve">ed shopping experience to </w:t>
      </w:r>
      <w:del w:id="18" w:author="User" w:date="2023-09-01T00:08:00Z">
        <w:r w:rsidR="00B17550" w:rsidDel="002C3C95">
          <w:rPr>
            <w:rFonts w:ascii="Arial" w:hAnsi="Arial" w:cs="Arial"/>
            <w:color w:val="000000"/>
            <w:sz w:val="22"/>
            <w:szCs w:val="22"/>
          </w:rPr>
          <w:delText xml:space="preserve">its new and existing </w:delText>
        </w:r>
      </w:del>
      <w:r w:rsidR="00B17550">
        <w:rPr>
          <w:rFonts w:ascii="Arial" w:hAnsi="Arial" w:cs="Arial"/>
          <w:color w:val="000000"/>
          <w:sz w:val="22"/>
          <w:szCs w:val="22"/>
        </w:rPr>
        <w:t xml:space="preserve">customers while ensuring </w:t>
      </w:r>
      <w:r w:rsidR="00410664">
        <w:rPr>
          <w:rFonts w:ascii="Arial" w:hAnsi="Arial" w:cs="Arial"/>
          <w:color w:val="000000"/>
          <w:sz w:val="22"/>
          <w:szCs w:val="22"/>
        </w:rPr>
        <w:t>exceptional customer services.</w:t>
      </w:r>
    </w:p>
    <w:p w14:paraId="79AB7D6F" w14:textId="77777777" w:rsidR="00064767" w:rsidRDefault="00064767" w:rsidP="00064767"/>
    <w:p w14:paraId="401E7461" w14:textId="40C45D7E" w:rsidR="00064767" w:rsidRDefault="00064767" w:rsidP="00372D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Nestled in the heart of Jaipur,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Gopalpura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Bypass Road, </w:t>
      </w:r>
      <w:r w:rsidR="00692AF3">
        <w:rPr>
          <w:rFonts w:ascii="Arial" w:hAnsi="Arial" w:cs="Arial"/>
          <w:color w:val="000000"/>
          <w:sz w:val="22"/>
          <w:szCs w:val="22"/>
        </w:rPr>
        <w:t xml:space="preserve">the exclusive kitchen gallery houses an array of IoT led smart appliances such as </w:t>
      </w:r>
      <w:del w:id="19" w:author="User" w:date="2023-09-01T00:09:00Z">
        <w:r w:rsidR="00692AF3" w:rsidDel="00157931">
          <w:rPr>
            <w:rFonts w:ascii="Arial" w:hAnsi="Arial" w:cs="Arial"/>
            <w:color w:val="000000"/>
            <w:sz w:val="22"/>
            <w:szCs w:val="22"/>
          </w:rPr>
          <w:delText xml:space="preserve">electric </w:delText>
        </w:r>
      </w:del>
      <w:commentRangeStart w:id="20"/>
      <w:r w:rsidR="00692AF3">
        <w:rPr>
          <w:rFonts w:ascii="Arial" w:hAnsi="Arial" w:cs="Arial"/>
          <w:color w:val="000000"/>
          <w:sz w:val="22"/>
          <w:szCs w:val="22"/>
        </w:rPr>
        <w:t xml:space="preserve">chimneys, and water heaters. </w:t>
      </w:r>
      <w:commentRangeEnd w:id="20"/>
      <w:r w:rsidR="00157931">
        <w:rPr>
          <w:rStyle w:val="CommentReference"/>
          <w:rFonts w:ascii="Arial" w:eastAsia="Arial" w:hAnsi="Arial" w:cs="Arial"/>
          <w:lang w:val="en"/>
        </w:rPr>
        <w:commentReference w:id="20"/>
      </w:r>
      <w:del w:id="21" w:author="User" w:date="2023-09-01T00:09:00Z">
        <w:r w:rsidR="00692AF3" w:rsidDel="00561239">
          <w:rPr>
            <w:rFonts w:ascii="Arial" w:hAnsi="Arial" w:cs="Arial"/>
            <w:color w:val="000000"/>
            <w:sz w:val="22"/>
            <w:szCs w:val="22"/>
          </w:rPr>
          <w:delText xml:space="preserve">Spanning across an impressive 1200 square feet, </w:delText>
        </w:r>
        <w:r w:rsidR="00372DAC" w:rsidDel="00561239">
          <w:rPr>
            <w:rFonts w:ascii="Arial" w:hAnsi="Arial" w:cs="Arial"/>
            <w:color w:val="000000"/>
            <w:sz w:val="22"/>
            <w:szCs w:val="22"/>
          </w:rPr>
          <w:delText xml:space="preserve">it </w:delText>
        </w:r>
        <w:r w:rsidR="00692AF3" w:rsidDel="00561239">
          <w:rPr>
            <w:rFonts w:ascii="Arial" w:hAnsi="Arial" w:cs="Arial"/>
            <w:color w:val="000000"/>
            <w:sz w:val="22"/>
            <w:szCs w:val="22"/>
          </w:rPr>
          <w:delText xml:space="preserve">is the largest Hindware Smart Appliances brand store </w:delText>
        </w:r>
        <w:r w:rsidR="00692AF3" w:rsidDel="00641056">
          <w:rPr>
            <w:rFonts w:ascii="Arial" w:hAnsi="Arial" w:cs="Arial"/>
            <w:color w:val="000000"/>
            <w:sz w:val="22"/>
            <w:szCs w:val="22"/>
          </w:rPr>
          <w:delText>across the vibrant state of</w:delText>
        </w:r>
        <w:r w:rsidR="00692AF3" w:rsidDel="00561239">
          <w:rPr>
            <w:rFonts w:ascii="Arial" w:hAnsi="Arial" w:cs="Arial"/>
            <w:color w:val="000000"/>
            <w:sz w:val="22"/>
            <w:szCs w:val="22"/>
          </w:rPr>
          <w:delText xml:space="preserve"> Rajasthan.</w:delText>
        </w:r>
      </w:del>
      <w:r w:rsidR="00692AF3">
        <w:rPr>
          <w:rFonts w:ascii="Arial" w:hAnsi="Arial" w:cs="Arial"/>
          <w:color w:val="000000"/>
          <w:sz w:val="22"/>
          <w:szCs w:val="22"/>
        </w:rPr>
        <w:t xml:space="preserve"> Other than IoT led products, the store will offer high-end kitchen essentials including built-in hobs, cooktops, microwaves, ovens, dishwashers, kitchen sinks, and more. </w:t>
      </w:r>
      <w:ins w:id="22" w:author="User" w:date="2023-09-01T00:09:00Z">
        <w:r w:rsidR="00561239">
          <w:rPr>
            <w:rFonts w:ascii="Arial" w:hAnsi="Arial" w:cs="Arial"/>
            <w:color w:val="000000"/>
            <w:sz w:val="22"/>
            <w:szCs w:val="22"/>
          </w:rPr>
          <w:t xml:space="preserve">Spanning across an impressive 1200 square feet, it is the largest </w:t>
        </w:r>
        <w:proofErr w:type="spellStart"/>
        <w:r w:rsidR="00561239">
          <w:rPr>
            <w:rFonts w:ascii="Arial" w:hAnsi="Arial" w:cs="Arial"/>
            <w:color w:val="000000"/>
            <w:sz w:val="22"/>
            <w:szCs w:val="22"/>
          </w:rPr>
          <w:t>Hindware</w:t>
        </w:r>
        <w:proofErr w:type="spellEnd"/>
        <w:r w:rsidR="00561239">
          <w:rPr>
            <w:rFonts w:ascii="Arial" w:hAnsi="Arial" w:cs="Arial"/>
            <w:color w:val="000000"/>
            <w:sz w:val="22"/>
            <w:szCs w:val="22"/>
          </w:rPr>
          <w:t xml:space="preserve"> Smart Appliances brand store in Rajasthan.</w:t>
        </w:r>
      </w:ins>
    </w:p>
    <w:p w14:paraId="11161243" w14:textId="77777777" w:rsidR="00372DAC" w:rsidRPr="00372DAC" w:rsidRDefault="00372DAC" w:rsidP="00372DA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B638E31" w14:textId="0790B50A" w:rsidR="00064767" w:rsidRDefault="00064767" w:rsidP="00064767">
      <w:pPr>
        <w:pStyle w:val="NormalWeb"/>
        <w:spacing w:before="0" w:beforeAutospacing="0" w:after="0" w:afterAutospacing="0"/>
        <w:jc w:val="both"/>
        <w:rPr>
          <w:ins w:id="23" w:author="User" w:date="2023-09-01T00:14:00Z"/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Speaking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del w:id="24" w:author="User" w:date="2023-09-01T00:10:00Z">
        <w:r w:rsidDel="00FE03B3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</w:del>
      <w:ins w:id="25" w:author="User" w:date="2023-09-01T00:10:00Z">
        <w:r w:rsidR="00FE03B3">
          <w:rPr>
            <w:rFonts w:ascii="Arial" w:hAnsi="Arial" w:cs="Arial"/>
            <w:color w:val="000000"/>
            <w:sz w:val="22"/>
            <w:szCs w:val="22"/>
          </w:rPr>
          <w:t>launch</w:t>
        </w:r>
        <w:proofErr w:type="spellEnd"/>
        <w:r w:rsidR="00FE03B3">
          <w:rPr>
            <w:rFonts w:ascii="Arial" w:hAnsi="Arial" w:cs="Arial"/>
            <w:color w:val="000000"/>
            <w:sz w:val="22"/>
            <w:szCs w:val="22"/>
          </w:rPr>
          <w:t xml:space="preserve"> of the </w:t>
        </w:r>
      </w:ins>
      <w:ins w:id="26" w:author="Oorja Bhatnagar" w:date="2023-09-01T10:58:00Z">
        <w:r w:rsidR="00EB594E">
          <w:rPr>
            <w:rFonts w:ascii="Arial" w:hAnsi="Arial" w:cs="Arial"/>
            <w:color w:val="000000"/>
            <w:sz w:val="22"/>
            <w:szCs w:val="22"/>
          </w:rPr>
          <w:t xml:space="preserve">new store </w:t>
        </w:r>
      </w:ins>
      <w:ins w:id="27" w:author="User" w:date="2023-09-01T00:10:00Z">
        <w:del w:id="28" w:author="Oorja Bhatnagar" w:date="2023-09-01T10:58:00Z">
          <w:r w:rsidR="00FE03B3" w:rsidDel="00EB594E">
            <w:rPr>
              <w:rFonts w:ascii="Arial" w:hAnsi="Arial" w:cs="Arial"/>
              <w:color w:val="000000"/>
              <w:sz w:val="22"/>
              <w:szCs w:val="22"/>
            </w:rPr>
            <w:delText>store</w:delText>
          </w:r>
        </w:del>
      </w:ins>
      <w:del w:id="29" w:author="Oorja Bhatnagar" w:date="2023-09-01T10:58:00Z">
        <w:r w:rsidDel="00EB594E">
          <w:rPr>
            <w:rFonts w:ascii="Arial" w:hAnsi="Arial" w:cs="Arial"/>
            <w:color w:val="000000"/>
            <w:sz w:val="22"/>
            <w:szCs w:val="22"/>
          </w:rPr>
          <w:delText>newly</w:delText>
        </w:r>
      </w:del>
      <w:del w:id="30" w:author="User" w:date="2023-09-01T00:10:00Z">
        <w:r w:rsidDel="00FE03B3">
          <w:rPr>
            <w:rFonts w:ascii="Arial" w:hAnsi="Arial" w:cs="Arial"/>
            <w:color w:val="000000"/>
            <w:sz w:val="22"/>
            <w:szCs w:val="22"/>
          </w:rPr>
          <w:delText xml:space="preserve"> launched store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Mr. Salil Kapoor, CEO,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Hindware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Home Innovation Limited </w:t>
      </w:r>
      <w:r>
        <w:rPr>
          <w:rFonts w:ascii="Arial" w:hAnsi="Arial" w:cs="Arial"/>
          <w:color w:val="000000"/>
          <w:sz w:val="22"/>
          <w:szCs w:val="22"/>
        </w:rPr>
        <w:t xml:space="preserve">said,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"Rajasthan </w:t>
      </w:r>
      <w:del w:id="31" w:author="User" w:date="2023-09-01T00:10:00Z">
        <w:r w:rsidDel="00B1309F">
          <w:rPr>
            <w:rFonts w:ascii="Arial" w:hAnsi="Arial" w:cs="Arial"/>
            <w:i/>
            <w:iCs/>
            <w:color w:val="000000"/>
            <w:sz w:val="22"/>
            <w:szCs w:val="22"/>
          </w:rPr>
          <w:delText>stands as a</w:delText>
        </w:r>
      </w:del>
      <w:ins w:id="32" w:author="User" w:date="2023-09-01T00:10:00Z">
        <w:r w:rsidR="00B1309F">
          <w:rPr>
            <w:rFonts w:ascii="Arial" w:hAnsi="Arial" w:cs="Arial"/>
            <w:i/>
            <w:iCs/>
            <w:color w:val="000000"/>
            <w:sz w:val="22"/>
            <w:szCs w:val="22"/>
          </w:rPr>
          <w:t>is a</w:t>
        </w:r>
        <w:r w:rsidR="008370EF">
          <w:rPr>
            <w:rFonts w:ascii="Arial" w:hAnsi="Arial" w:cs="Arial"/>
            <w:i/>
            <w:iCs/>
            <w:color w:val="000000"/>
            <w:sz w:val="22"/>
            <w:szCs w:val="22"/>
          </w:rPr>
          <w:t>n important</w:t>
        </w:r>
      </w:ins>
      <w:del w:id="33" w:author="User" w:date="2023-09-01T00:10:00Z">
        <w:r w:rsidDel="008370EF">
          <w:rPr>
            <w:rFonts w:ascii="Arial" w:hAnsi="Arial" w:cs="Arial"/>
            <w:i/>
            <w:iCs/>
            <w:color w:val="000000"/>
            <w:sz w:val="22"/>
            <w:szCs w:val="22"/>
          </w:rPr>
          <w:delText xml:space="preserve"> pivotal</w:delText>
        </w:r>
      </w:del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market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w</w:t>
      </w:r>
      <w:del w:id="34" w:author="User" w:date="2023-09-01T00:10:00Z">
        <w:r w:rsidDel="00232154">
          <w:rPr>
            <w:rFonts w:ascii="Arial" w:hAnsi="Arial" w:cs="Arial"/>
            <w:i/>
            <w:iCs/>
            <w:color w:val="000000"/>
            <w:sz w:val="22"/>
            <w:szCs w:val="22"/>
          </w:rPr>
          <w:delText>ithin our operational landscape</w:delText>
        </w:r>
      </w:del>
      <w:ins w:id="35" w:author="User" w:date="2023-09-01T00:10:00Z">
        <w:r w:rsidR="00232154">
          <w:rPr>
            <w:rFonts w:ascii="Arial" w:hAnsi="Arial" w:cs="Arial"/>
            <w:i/>
            <w:iCs/>
            <w:color w:val="000000"/>
            <w:sz w:val="22"/>
            <w:szCs w:val="22"/>
          </w:rPr>
          <w:t>for</w:t>
        </w:r>
        <w:proofErr w:type="spellEnd"/>
        <w:r w:rsidR="00232154">
          <w:rPr>
            <w:rFonts w:ascii="Arial" w:hAnsi="Arial" w:cs="Arial"/>
            <w:i/>
            <w:iCs/>
            <w:color w:val="000000"/>
            <w:sz w:val="22"/>
            <w:szCs w:val="22"/>
          </w:rPr>
          <w:t xml:space="preserve"> us and makes</w:t>
        </w:r>
      </w:ins>
      <w:del w:id="36" w:author="User" w:date="2023-09-01T00:10:00Z">
        <w:r w:rsidDel="00232154">
          <w:rPr>
            <w:rFonts w:ascii="Arial" w:hAnsi="Arial" w:cs="Arial"/>
            <w:i/>
            <w:iCs/>
            <w:color w:val="000000"/>
            <w:sz w:val="22"/>
            <w:szCs w:val="22"/>
          </w:rPr>
          <w:delText>, making</w:delText>
        </w:r>
      </w:del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a significant contribution to our overall business revenue.</w:t>
      </w:r>
      <w:del w:id="37" w:author="User" w:date="2023-09-01T00:10:00Z">
        <w:r w:rsidDel="00805F8C">
          <w:rPr>
            <w:rFonts w:ascii="Arial" w:hAnsi="Arial" w:cs="Arial"/>
            <w:i/>
            <w:iCs/>
            <w:color w:val="000000"/>
            <w:sz w:val="22"/>
            <w:szCs w:val="22"/>
          </w:rPr>
          <w:delText xml:space="preserve"> With </w:delText>
        </w:r>
        <w:r w:rsidDel="009255B1">
          <w:rPr>
            <w:rFonts w:ascii="Arial" w:hAnsi="Arial" w:cs="Arial"/>
            <w:i/>
            <w:iCs/>
            <w:color w:val="000000"/>
            <w:sz w:val="22"/>
            <w:szCs w:val="22"/>
          </w:rPr>
          <w:delText>the launch of this new store</w:delText>
        </w:r>
        <w:r w:rsidDel="00805F8C">
          <w:rPr>
            <w:rFonts w:ascii="Arial" w:hAnsi="Arial" w:cs="Arial"/>
            <w:i/>
            <w:iCs/>
            <w:color w:val="000000"/>
            <w:sz w:val="22"/>
            <w:szCs w:val="22"/>
          </w:rPr>
          <w:delText>, we are thrilled to extend our diverse range of kitchen and home appliances to the residents of Jaipur</w:delText>
        </w:r>
      </w:del>
      <w:r>
        <w:rPr>
          <w:rFonts w:ascii="Arial" w:hAnsi="Arial" w:cs="Arial"/>
          <w:i/>
          <w:iCs/>
          <w:color w:val="000000"/>
          <w:sz w:val="22"/>
          <w:szCs w:val="22"/>
        </w:rPr>
        <w:t>.</w:t>
      </w:r>
      <w:r w:rsidR="00372DAC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commentRangeStart w:id="38"/>
      <w:r w:rsidR="00372DAC">
        <w:rPr>
          <w:rFonts w:ascii="Arial" w:hAnsi="Arial" w:cs="Arial"/>
          <w:i/>
          <w:iCs/>
          <w:color w:val="000000"/>
          <w:sz w:val="22"/>
          <w:szCs w:val="22"/>
        </w:rPr>
        <w:t>All these high-end products are exclusively designed keeping in mind the evolving needs of our existing and new customers in the region</w:t>
      </w:r>
      <w:commentRangeEnd w:id="38"/>
      <w:r w:rsidR="003A2458">
        <w:rPr>
          <w:rStyle w:val="CommentReference"/>
          <w:rFonts w:ascii="Arial" w:eastAsia="Arial" w:hAnsi="Arial" w:cs="Arial"/>
          <w:lang w:val="en"/>
        </w:rPr>
        <w:commentReference w:id="38"/>
      </w:r>
      <w:r w:rsidR="00372DAC">
        <w:rPr>
          <w:rFonts w:ascii="Arial" w:hAnsi="Arial" w:cs="Arial"/>
          <w:i/>
          <w:iCs/>
          <w:color w:val="000000"/>
          <w:sz w:val="22"/>
          <w:szCs w:val="22"/>
        </w:rPr>
        <w:t>.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Recognizing our customers' growing affinity for smart, </w:t>
      </w:r>
      <w:r w:rsidR="00372DAC">
        <w:rPr>
          <w:rFonts w:ascii="Arial" w:hAnsi="Arial" w:cs="Arial"/>
          <w:i/>
          <w:iCs/>
          <w:color w:val="000000"/>
          <w:sz w:val="22"/>
          <w:szCs w:val="22"/>
        </w:rPr>
        <w:t xml:space="preserve">and elegant </w:t>
      </w:r>
      <w:r>
        <w:rPr>
          <w:rFonts w:ascii="Arial" w:hAnsi="Arial" w:cs="Arial"/>
          <w:i/>
          <w:iCs/>
          <w:color w:val="000000"/>
          <w:sz w:val="22"/>
          <w:szCs w:val="22"/>
        </w:rPr>
        <w:t>products that seamlessly integrate into their contemporary lifestyles, we have ambitious plans to introduce three additional stores in this region within the current financial year." </w:t>
      </w:r>
    </w:p>
    <w:p w14:paraId="51A5761E" w14:textId="53B13B62" w:rsidR="003A2458" w:rsidRDefault="003A2458" w:rsidP="00064767">
      <w:pPr>
        <w:pStyle w:val="NormalWeb"/>
        <w:spacing w:before="0" w:beforeAutospacing="0" w:after="0" w:afterAutospacing="0"/>
        <w:jc w:val="both"/>
        <w:rPr>
          <w:ins w:id="39" w:author="User" w:date="2023-09-01T00:14:00Z"/>
          <w:rFonts w:ascii="Arial" w:hAnsi="Arial" w:cs="Arial"/>
          <w:i/>
          <w:iCs/>
          <w:color w:val="000000"/>
          <w:sz w:val="22"/>
          <w:szCs w:val="22"/>
        </w:rPr>
      </w:pPr>
    </w:p>
    <w:p w14:paraId="513FFA50" w14:textId="38A9DF25" w:rsidR="003A2458" w:rsidRDefault="003A2458" w:rsidP="00064767">
      <w:pPr>
        <w:pStyle w:val="NormalWeb"/>
        <w:spacing w:before="0" w:beforeAutospacing="0" w:after="0" w:afterAutospacing="0"/>
        <w:jc w:val="both"/>
        <w:rPr>
          <w:ins w:id="40" w:author="User" w:date="2023-09-01T00:14:00Z"/>
          <w:rFonts w:ascii="Arial" w:hAnsi="Arial" w:cs="Arial"/>
          <w:i/>
          <w:iCs/>
          <w:color w:val="000000"/>
          <w:sz w:val="22"/>
          <w:szCs w:val="22"/>
        </w:rPr>
      </w:pPr>
      <w:ins w:id="41" w:author="User" w:date="2023-09-01T00:14:00Z">
        <w:r>
          <w:rPr>
            <w:rFonts w:ascii="Arial" w:hAnsi="Arial" w:cs="Arial"/>
            <w:i/>
            <w:iCs/>
            <w:color w:val="000000"/>
            <w:sz w:val="22"/>
            <w:szCs w:val="22"/>
          </w:rPr>
          <w:t>Or</w:t>
        </w:r>
      </w:ins>
    </w:p>
    <w:p w14:paraId="37278F70" w14:textId="77777777" w:rsidR="0076090E" w:rsidRDefault="003A2458" w:rsidP="0076090E">
      <w:pPr>
        <w:spacing w:line="240" w:lineRule="auto"/>
        <w:jc w:val="both"/>
        <w:rPr>
          <w:ins w:id="42" w:author="User" w:date="2023-09-01T00:15:00Z"/>
          <w:i/>
        </w:rPr>
      </w:pPr>
      <w:ins w:id="43" w:author="User" w:date="2023-09-01T00:14:00Z">
        <w:r>
          <w:rPr>
            <w:color w:val="000000"/>
          </w:rPr>
          <w:t xml:space="preserve">Speaking on the launch of the store, </w:t>
        </w:r>
        <w:r>
          <w:rPr>
            <w:b/>
            <w:bCs/>
            <w:color w:val="000000"/>
          </w:rPr>
          <w:t xml:space="preserve">Mr. Salil Kapoor, CEO, </w:t>
        </w:r>
        <w:proofErr w:type="spellStart"/>
        <w:r>
          <w:rPr>
            <w:b/>
            <w:bCs/>
            <w:color w:val="000000"/>
          </w:rPr>
          <w:t>Hindware</w:t>
        </w:r>
        <w:proofErr w:type="spellEnd"/>
        <w:r>
          <w:rPr>
            <w:b/>
            <w:bCs/>
            <w:color w:val="000000"/>
          </w:rPr>
          <w:t xml:space="preserve"> Home Innovation Limited </w:t>
        </w:r>
        <w:r>
          <w:rPr>
            <w:color w:val="000000"/>
          </w:rPr>
          <w:t xml:space="preserve">said, </w:t>
        </w:r>
        <w:r>
          <w:rPr>
            <w:i/>
            <w:iCs/>
            <w:color w:val="000000"/>
          </w:rPr>
          <w:t xml:space="preserve">"Rajasthan is an important market </w:t>
        </w:r>
        <w:proofErr w:type="spellStart"/>
        <w:r>
          <w:rPr>
            <w:i/>
            <w:iCs/>
            <w:color w:val="000000"/>
          </w:rPr>
          <w:t>wfor</w:t>
        </w:r>
        <w:proofErr w:type="spellEnd"/>
        <w:r>
          <w:rPr>
            <w:i/>
            <w:iCs/>
            <w:color w:val="000000"/>
          </w:rPr>
          <w:t xml:space="preserve"> us and makes a significant contribution to our overall business revenue</w:t>
        </w:r>
        <w:r w:rsidR="0076090E">
          <w:rPr>
            <w:i/>
            <w:iCs/>
            <w:color w:val="000000"/>
          </w:rPr>
          <w:t xml:space="preserve">. </w:t>
        </w:r>
      </w:ins>
      <w:ins w:id="44" w:author="User" w:date="2023-09-01T00:15:00Z">
        <w:r w:rsidR="0076090E">
          <w:rPr>
            <w:i/>
            <w:iCs/>
            <w:color w:val="000000"/>
          </w:rPr>
          <w:t xml:space="preserve">At present, we hold approximately 22% of the market share in Rajasthan, positioning ourselves among the top three in the state with </w:t>
        </w:r>
        <w:r w:rsidR="0076090E">
          <w:rPr>
            <w:i/>
          </w:rPr>
          <w:t>a strong network of around 175 dealers.”</w:t>
        </w:r>
      </w:ins>
    </w:p>
    <w:p w14:paraId="17FF99AB" w14:textId="75617738" w:rsidR="00BC5642" w:rsidRDefault="00BC5642" w:rsidP="00064767">
      <w:pPr>
        <w:pStyle w:val="NormalWeb"/>
        <w:spacing w:before="0" w:beforeAutospacing="0" w:after="0" w:afterAutospacing="0"/>
        <w:jc w:val="both"/>
        <w:rPr>
          <w:ins w:id="45" w:author="User" w:date="2023-09-01T00:14:00Z"/>
          <w:rFonts w:ascii="Arial" w:hAnsi="Arial" w:cs="Arial"/>
          <w:i/>
          <w:iCs/>
          <w:color w:val="000000"/>
          <w:sz w:val="22"/>
          <w:szCs w:val="22"/>
        </w:rPr>
      </w:pPr>
    </w:p>
    <w:p w14:paraId="36D8A22D" w14:textId="1AC6AFCA" w:rsidR="003A2458" w:rsidRPr="00EF2645" w:rsidRDefault="0076090E" w:rsidP="00064767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ins w:id="46" w:author="User" w:date="2023-09-01T00:15:00Z">
        <w:r>
          <w:rPr>
            <w:rFonts w:ascii="Arial" w:hAnsi="Arial" w:cs="Arial"/>
            <w:i/>
            <w:iCs/>
            <w:color w:val="000000"/>
            <w:sz w:val="22"/>
            <w:szCs w:val="22"/>
          </w:rPr>
          <w:t xml:space="preserve">Hr further added, </w:t>
        </w:r>
      </w:ins>
      <w:ins w:id="47" w:author="User" w:date="2023-09-01T00:16:00Z">
        <w:r>
          <w:rPr>
            <w:rFonts w:ascii="Arial" w:hAnsi="Arial" w:cs="Arial"/>
            <w:i/>
            <w:iCs/>
            <w:color w:val="000000"/>
            <w:sz w:val="22"/>
            <w:szCs w:val="22"/>
          </w:rPr>
          <w:t>“</w:t>
        </w:r>
      </w:ins>
      <w:ins w:id="48" w:author="User" w:date="2023-09-01T00:14:00Z">
        <w:r w:rsidR="003A2458" w:rsidRPr="00EF2645">
          <w:rPr>
            <w:rFonts w:ascii="Arial" w:hAnsi="Arial" w:cs="Arial"/>
            <w:i/>
            <w:iCs/>
            <w:color w:val="000000"/>
            <w:sz w:val="22"/>
            <w:szCs w:val="22"/>
          </w:rPr>
          <w:t>As the city embraces progressive living, our array of IoT-led smart appliances is poised to enhance the living spaces, making it not just efficient, but also comfortable</w:t>
        </w:r>
      </w:ins>
      <w:ins w:id="49" w:author="User" w:date="2023-09-01T00:15:00Z">
        <w:r>
          <w:rPr>
            <w:rFonts w:ascii="Arial" w:hAnsi="Arial" w:cs="Arial"/>
            <w:i/>
            <w:iCs/>
            <w:color w:val="000000"/>
            <w:sz w:val="22"/>
            <w:szCs w:val="22"/>
          </w:rPr>
          <w:t>.</w:t>
        </w:r>
        <w:r w:rsidRPr="0076090E">
          <w:t xml:space="preserve"> </w:t>
        </w:r>
        <w:r w:rsidRPr="0076090E">
          <w:rPr>
            <w:rFonts w:ascii="Arial" w:hAnsi="Arial" w:cs="Arial"/>
            <w:i/>
            <w:iCs/>
            <w:color w:val="000000"/>
            <w:sz w:val="22"/>
            <w:szCs w:val="22"/>
          </w:rPr>
          <w:t xml:space="preserve">This </w:t>
        </w:r>
        <w:r w:rsidRPr="0076090E">
          <w:rPr>
            <w:rFonts w:ascii="Arial" w:hAnsi="Arial" w:cs="Arial"/>
            <w:i/>
            <w:iCs/>
            <w:color w:val="000000"/>
            <w:sz w:val="22"/>
            <w:szCs w:val="22"/>
          </w:rPr>
          <w:lastRenderedPageBreak/>
          <w:t>expansive range caters to individuals who appreciate sophistication, seek convenience, and embrace modern technology.</w:t>
        </w:r>
      </w:ins>
      <w:ins w:id="50" w:author="User" w:date="2023-09-01T00:16:00Z">
        <w:r w:rsidR="007560C0">
          <w:rPr>
            <w:rFonts w:ascii="Arial" w:hAnsi="Arial" w:cs="Arial"/>
            <w:i/>
            <w:iCs/>
            <w:color w:val="000000"/>
            <w:sz w:val="22"/>
            <w:szCs w:val="22"/>
          </w:rPr>
          <w:t>”</w:t>
        </w:r>
      </w:ins>
    </w:p>
    <w:p w14:paraId="6552EFA6" w14:textId="77777777" w:rsidR="00064767" w:rsidRDefault="00064767" w:rsidP="00064767"/>
    <w:p w14:paraId="58849907" w14:textId="2A4EB0E3" w:rsidR="00B17550" w:rsidDel="00860294" w:rsidRDefault="00064767" w:rsidP="00B17550">
      <w:pPr>
        <w:spacing w:line="240" w:lineRule="auto"/>
        <w:jc w:val="both"/>
        <w:rPr>
          <w:del w:id="51" w:author="User" w:date="2023-09-01T00:16:00Z"/>
          <w:i/>
        </w:rPr>
      </w:pPr>
      <w:del w:id="52" w:author="User" w:date="2023-09-01T00:16:00Z">
        <w:r w:rsidDel="00860294">
          <w:rPr>
            <w:color w:val="000000"/>
          </w:rPr>
          <w:delText xml:space="preserve">He further elaborated, saying, </w:delText>
        </w:r>
        <w:r w:rsidDel="00860294">
          <w:rPr>
            <w:i/>
            <w:iCs/>
            <w:color w:val="000000"/>
          </w:rPr>
          <w:delText>"At present, we hold approximately 22% of the market share in Rajasthan, positioning ourselves among the top three</w:delText>
        </w:r>
        <w:r w:rsidR="00372DAC" w:rsidDel="00860294">
          <w:rPr>
            <w:i/>
            <w:iCs/>
            <w:color w:val="000000"/>
          </w:rPr>
          <w:delText xml:space="preserve"> in the state with </w:delText>
        </w:r>
        <w:r w:rsidR="00372DAC" w:rsidDel="00860294">
          <w:rPr>
            <w:i/>
          </w:rPr>
          <w:delText>a strong network of around 175 dealers.”</w:delText>
        </w:r>
      </w:del>
    </w:p>
    <w:p w14:paraId="463E8939" w14:textId="76FB6FA6" w:rsidR="00B17550" w:rsidRPr="00B17550" w:rsidDel="00EB594E" w:rsidRDefault="00B17550" w:rsidP="00B17550">
      <w:pPr>
        <w:spacing w:line="240" w:lineRule="auto"/>
        <w:jc w:val="both"/>
        <w:rPr>
          <w:del w:id="53" w:author="Oorja Bhatnagar" w:date="2023-09-01T10:59:00Z"/>
          <w:i/>
        </w:rPr>
      </w:pPr>
    </w:p>
    <w:p w14:paraId="4EAF35D2" w14:textId="77777777" w:rsidR="00EB594E" w:rsidRPr="00EB594E" w:rsidRDefault="00064767" w:rsidP="00EB594E">
      <w:pPr>
        <w:pStyle w:val="NormalWeb"/>
        <w:jc w:val="both"/>
        <w:rPr>
          <w:ins w:id="54" w:author="Oorja Bhatnagar" w:date="2023-09-01T10:59:00Z"/>
          <w:rFonts w:ascii="Arial" w:hAnsi="Arial" w:cs="Arial"/>
          <w:color w:val="000000"/>
          <w:sz w:val="22"/>
          <w:szCs w:val="22"/>
        </w:rPr>
      </w:pPr>
      <w:commentRangeStart w:id="55"/>
      <w:del w:id="56" w:author="Oorja Bhatnagar" w:date="2023-09-01T10:59:00Z">
        <w:r w:rsidDel="00EB594E">
          <w:rPr>
            <w:rFonts w:ascii="Arial" w:hAnsi="Arial" w:cs="Arial"/>
            <w:color w:val="000000"/>
            <w:sz w:val="22"/>
            <w:szCs w:val="22"/>
          </w:rPr>
          <w:delText xml:space="preserve">With the launch of this new store, Hindware Home Innovation now has seven exclusive brand stores in Rajasthan, a significant development that enhances its presence and position in the region. </w:delText>
        </w:r>
        <w:commentRangeEnd w:id="55"/>
        <w:r w:rsidR="0046734C" w:rsidDel="00EB594E">
          <w:rPr>
            <w:rStyle w:val="CommentReference"/>
            <w:rFonts w:ascii="Arial" w:eastAsia="Arial" w:hAnsi="Arial" w:cs="Arial"/>
            <w:lang w:val="en"/>
          </w:rPr>
          <w:commentReference w:id="55"/>
        </w:r>
      </w:del>
      <w:ins w:id="57" w:author="Oorja Bhatnagar" w:date="2023-09-01T10:59:00Z">
        <w:r w:rsidR="00EB594E">
          <w:rPr>
            <w:rFonts w:ascii="Arial" w:hAnsi="Arial" w:cs="Arial"/>
            <w:color w:val="000000"/>
            <w:sz w:val="22"/>
            <w:szCs w:val="22"/>
          </w:rPr>
          <w:br/>
        </w:r>
      </w:ins>
    </w:p>
    <w:p w14:paraId="31225194" w14:textId="70157973" w:rsidR="00EB594E" w:rsidRPr="00EB594E" w:rsidRDefault="00EB594E" w:rsidP="00EB594E">
      <w:pPr>
        <w:pStyle w:val="NormalWeb"/>
        <w:spacing w:before="0" w:beforeAutospacing="0" w:after="0" w:afterAutospacing="0"/>
        <w:jc w:val="both"/>
        <w:rPr>
          <w:ins w:id="58" w:author="Oorja Bhatnagar" w:date="2023-09-01T10:59:00Z"/>
          <w:rFonts w:ascii="Arial" w:hAnsi="Arial" w:cs="Arial"/>
          <w:color w:val="000000"/>
          <w:sz w:val="22"/>
          <w:szCs w:val="22"/>
          <w:u w:val="single"/>
          <w:rPrChange w:id="59" w:author="Oorja Bhatnagar" w:date="2023-09-01T11:00:00Z">
            <w:rPr>
              <w:ins w:id="60" w:author="Oorja Bhatnagar" w:date="2023-09-01T10:59:00Z"/>
              <w:rFonts w:ascii="Arial" w:hAnsi="Arial" w:cs="Arial"/>
              <w:color w:val="000000"/>
              <w:sz w:val="22"/>
              <w:szCs w:val="22"/>
            </w:rPr>
          </w:rPrChange>
        </w:rPr>
      </w:pPr>
      <w:ins w:id="61" w:author="Oorja Bhatnagar" w:date="2023-09-01T10:59:00Z">
        <w:r w:rsidRPr="00EB594E">
          <w:rPr>
            <w:rFonts w:ascii="Arial" w:hAnsi="Arial" w:cs="Arial"/>
            <w:color w:val="000000"/>
            <w:sz w:val="22"/>
            <w:szCs w:val="22"/>
            <w:u w:val="single"/>
            <w:rPrChange w:id="62" w:author="Oorja Bhatnagar" w:date="2023-09-01T11:00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With this new store, </w:t>
        </w:r>
        <w:proofErr w:type="spellStart"/>
        <w:r w:rsidRPr="00EB594E">
          <w:rPr>
            <w:rFonts w:ascii="Arial" w:hAnsi="Arial" w:cs="Arial"/>
            <w:color w:val="000000"/>
            <w:sz w:val="22"/>
            <w:szCs w:val="22"/>
            <w:u w:val="single"/>
            <w:rPrChange w:id="63" w:author="Oorja Bhatnagar" w:date="2023-09-01T11:00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Hindware</w:t>
        </w:r>
        <w:proofErr w:type="spellEnd"/>
        <w:r w:rsidRPr="00EB594E">
          <w:rPr>
            <w:rFonts w:ascii="Arial" w:hAnsi="Arial" w:cs="Arial"/>
            <w:color w:val="000000"/>
            <w:sz w:val="22"/>
            <w:szCs w:val="22"/>
            <w:u w:val="single"/>
            <w:rPrChange w:id="64" w:author="Oorja Bhatnagar" w:date="2023-09-01T11:00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Home Innovation </w:t>
        </w:r>
      </w:ins>
      <w:ins w:id="65" w:author="Oorja Bhatnagar" w:date="2023-09-01T11:00:00Z">
        <w:r>
          <w:rPr>
            <w:rFonts w:ascii="Arial" w:hAnsi="Arial" w:cs="Arial"/>
            <w:color w:val="000000"/>
            <w:sz w:val="22"/>
            <w:szCs w:val="22"/>
            <w:u w:val="single"/>
          </w:rPr>
          <w:t xml:space="preserve">now has a </w:t>
        </w:r>
      </w:ins>
      <w:proofErr w:type="spellStart"/>
      <w:ins w:id="66" w:author="Oorja Bhatnagar" w:date="2023-09-01T10:59:00Z">
        <w:r w:rsidRPr="00EB594E">
          <w:rPr>
            <w:rFonts w:ascii="Arial" w:hAnsi="Arial" w:cs="Arial"/>
            <w:color w:val="000000"/>
            <w:sz w:val="22"/>
            <w:szCs w:val="22"/>
            <w:u w:val="single"/>
            <w:rPrChange w:id="67" w:author="Oorja Bhatnagar" w:date="2023-09-01T11:00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a</w:t>
        </w:r>
        <w:proofErr w:type="spellEnd"/>
        <w:r w:rsidRPr="00EB594E">
          <w:rPr>
            <w:rFonts w:ascii="Arial" w:hAnsi="Arial" w:cs="Arial"/>
            <w:color w:val="000000"/>
            <w:sz w:val="22"/>
            <w:szCs w:val="22"/>
            <w:u w:val="single"/>
            <w:rPrChange w:id="68" w:author="Oorja Bhatnagar" w:date="2023-09-01T11:00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total of seven distinct brand outlets within Rajasthan. This notable expansion serves to bolster its influence and </w:t>
        </w:r>
      </w:ins>
      <w:ins w:id="69" w:author="Oorja Bhatnagar" w:date="2023-09-01T11:00:00Z">
        <w:r>
          <w:rPr>
            <w:rFonts w:ascii="Arial" w:hAnsi="Arial" w:cs="Arial"/>
            <w:color w:val="000000"/>
            <w:sz w:val="22"/>
            <w:szCs w:val="22"/>
            <w:u w:val="single"/>
          </w:rPr>
          <w:t xml:space="preserve">position </w:t>
        </w:r>
      </w:ins>
      <w:ins w:id="70" w:author="Oorja Bhatnagar" w:date="2023-09-01T10:59:00Z">
        <w:r w:rsidRPr="00EB594E">
          <w:rPr>
            <w:rFonts w:ascii="Arial" w:hAnsi="Arial" w:cs="Arial"/>
            <w:color w:val="000000"/>
            <w:sz w:val="22"/>
            <w:szCs w:val="22"/>
            <w:u w:val="single"/>
            <w:rPrChange w:id="71" w:author="Oorja Bhatnagar" w:date="2023-09-01T11:00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within the area.</w:t>
        </w:r>
      </w:ins>
    </w:p>
    <w:p w14:paraId="19F13C20" w14:textId="64B93B3C" w:rsidR="00290564" w:rsidDel="00EB594E" w:rsidRDefault="00EB594E" w:rsidP="00EB594E">
      <w:pPr>
        <w:pStyle w:val="NormalWeb"/>
        <w:spacing w:before="0" w:beforeAutospacing="0" w:after="0" w:afterAutospacing="0"/>
        <w:jc w:val="both"/>
        <w:rPr>
          <w:ins w:id="72" w:author="User" w:date="2023-09-01T00:16:00Z"/>
          <w:del w:id="73" w:author="Oorja Bhatnagar" w:date="2023-09-01T10:59:00Z"/>
          <w:rFonts w:ascii="Arial" w:hAnsi="Arial" w:cs="Arial"/>
          <w:color w:val="000000"/>
          <w:sz w:val="22"/>
          <w:szCs w:val="22"/>
        </w:rPr>
      </w:pPr>
      <w:ins w:id="74" w:author="Oorja Bhatnagar" w:date="2023-09-01T10:59:00Z">
        <w:r>
          <w:rPr>
            <w:rFonts w:ascii="Arial" w:hAnsi="Arial" w:cs="Arial"/>
            <w:color w:val="000000"/>
            <w:sz w:val="22"/>
            <w:szCs w:val="22"/>
          </w:rPr>
          <w:br/>
        </w:r>
      </w:ins>
    </w:p>
    <w:p w14:paraId="2F772220" w14:textId="736B3979" w:rsidR="00064767" w:rsidRDefault="00064767" w:rsidP="0006476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As part of its growth strategy, the company has successfully built a robust retail network both offline and online. This includes an exclusive Smart Appliances Universe, </w:t>
      </w:r>
      <w:del w:id="75" w:author="User" w:date="2023-09-01T00:17:00Z">
        <w:r w:rsidDel="005C58A5">
          <w:rPr>
            <w:rFonts w:ascii="Arial" w:hAnsi="Arial" w:cs="Arial"/>
            <w:color w:val="000000"/>
            <w:sz w:val="22"/>
            <w:szCs w:val="22"/>
          </w:rPr>
          <w:delText>over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18</w:t>
      </w:r>
      <w:ins w:id="76" w:author="User" w:date="2023-09-01T00:16:00Z">
        <w:r w:rsidR="0074074B">
          <w:rPr>
            <w:rFonts w:ascii="Arial" w:hAnsi="Arial" w:cs="Arial"/>
            <w:color w:val="000000"/>
            <w:sz w:val="22"/>
            <w:szCs w:val="22"/>
          </w:rPr>
          <w:t>2</w:t>
        </w:r>
      </w:ins>
      <w:del w:id="77" w:author="User" w:date="2023-09-01T00:16:00Z">
        <w:r w:rsidDel="0074074B">
          <w:rPr>
            <w:rFonts w:ascii="Arial" w:hAnsi="Arial" w:cs="Arial"/>
            <w:color w:val="000000"/>
            <w:sz w:val="22"/>
            <w:szCs w:val="22"/>
          </w:rPr>
          <w:delText>0</w:delText>
        </w:r>
      </w:del>
      <w:r>
        <w:rPr>
          <w:rFonts w:ascii="Arial" w:hAnsi="Arial" w:cs="Arial"/>
          <w:color w:val="000000"/>
          <w:sz w:val="22"/>
          <w:szCs w:val="22"/>
        </w:rPr>
        <w:t xml:space="preserve"> kitchen galleries, more than 1300 distributors, and around 14000 retailers. Additionally, the brand has a substantial presence on popular e-commerce platforms such as Amazon and Flipkart, among others.</w:t>
      </w:r>
    </w:p>
    <w:p w14:paraId="0864F7FA" w14:textId="77777777" w:rsidR="00064767" w:rsidRDefault="00064767" w:rsidP="00064767"/>
    <w:p w14:paraId="2489D6D6" w14:textId="77777777" w:rsidR="00064767" w:rsidRDefault="00064767" w:rsidP="000647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more information please visit-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https://www.hindwareappliances.com/ </w:t>
        </w:r>
      </w:hyperlink>
    </w:p>
    <w:p w14:paraId="57039F3D" w14:textId="77777777" w:rsidR="00064767" w:rsidRDefault="00064767" w:rsidP="00064767"/>
    <w:p w14:paraId="4100DCA6" w14:textId="77777777" w:rsidR="00064767" w:rsidRPr="00064767" w:rsidRDefault="00064767" w:rsidP="00064767">
      <w:pPr>
        <w:pStyle w:val="NormalWeb"/>
        <w:spacing w:before="0" w:beforeAutospacing="0" w:after="0" w:afterAutospacing="0"/>
        <w:rPr>
          <w:b/>
          <w:bCs/>
        </w:rPr>
      </w:pPr>
      <w:r w:rsidRPr="00064767">
        <w:rPr>
          <w:rFonts w:ascii="Arial" w:hAnsi="Arial" w:cs="Arial"/>
          <w:b/>
          <w:bCs/>
          <w:color w:val="000000"/>
          <w:sz w:val="22"/>
          <w:szCs w:val="22"/>
        </w:rPr>
        <w:t xml:space="preserve">About </w:t>
      </w:r>
      <w:proofErr w:type="spellStart"/>
      <w:r w:rsidRPr="00064767">
        <w:rPr>
          <w:rFonts w:ascii="Arial" w:hAnsi="Arial" w:cs="Arial"/>
          <w:b/>
          <w:bCs/>
          <w:color w:val="000000"/>
          <w:sz w:val="22"/>
          <w:szCs w:val="22"/>
        </w:rPr>
        <w:t>Hindware</w:t>
      </w:r>
      <w:proofErr w:type="spellEnd"/>
      <w:r w:rsidRPr="00064767">
        <w:rPr>
          <w:rFonts w:ascii="Arial" w:hAnsi="Arial" w:cs="Arial"/>
          <w:b/>
          <w:bCs/>
          <w:color w:val="000000"/>
          <w:sz w:val="22"/>
          <w:szCs w:val="22"/>
        </w:rPr>
        <w:t xml:space="preserve"> Home Innovation Limited:</w:t>
      </w:r>
    </w:p>
    <w:p w14:paraId="591D9EF3" w14:textId="77777777" w:rsidR="00064767" w:rsidRDefault="00064767" w:rsidP="00064767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Hindware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Home Innovation Limited (listed on NSE and BSE as HINDWAREAP), home to the iconic Brand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Hindware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among the fastest-growing players in the Indian Consumer Appliances and a leader in the Building Products segment.</w:t>
      </w:r>
    </w:p>
    <w:p w14:paraId="6067B787" w14:textId="77777777" w:rsidR="00064767" w:rsidRDefault="00064767" w:rsidP="00064767"/>
    <w:p w14:paraId="05F89B6D" w14:textId="77777777" w:rsidR="00064767" w:rsidRDefault="00064767" w:rsidP="0006476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Under its Consumer Appliances business, the company offers a diverse range of products under the brand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Hindware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Smart Appliances. This includes chimneys, built-in hobs, cooktops, dishwashers, built-in microwave and ovens, sinks, fans, air coolers, water purifiers, water heaters, and room heaters.</w:t>
      </w:r>
    </w:p>
    <w:p w14:paraId="2D6F4EDC" w14:textId="77777777" w:rsidR="00064767" w:rsidRDefault="00064767" w:rsidP="00064767"/>
    <w:p w14:paraId="2231127C" w14:textId="77777777" w:rsidR="00064767" w:rsidRDefault="00064767" w:rsidP="0006476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In a joint venture with Groupe Atlantic of France, under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Hintastica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Private Limited (HPL), the company manufactures water heating solutions to further tap the opportunities in the fast-growing water heater segment and electrical heating segment in India and the SAARC region.</w:t>
      </w:r>
    </w:p>
    <w:p w14:paraId="4F9EDA3D" w14:textId="77777777" w:rsidR="00064767" w:rsidRDefault="00064767" w:rsidP="00064767"/>
    <w:p w14:paraId="1C274309" w14:textId="77777777" w:rsidR="00064767" w:rsidRDefault="00064767" w:rsidP="000647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further information on the company, please visit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https://www.hindwarehomes.com/</w:t>
        </w:r>
      </w:hyperlink>
    </w:p>
    <w:p w14:paraId="294360D3" w14:textId="77777777" w:rsidR="00064767" w:rsidRDefault="00064767" w:rsidP="00064767"/>
    <w:p w14:paraId="18E64D1B" w14:textId="77777777" w:rsidR="00064767" w:rsidRDefault="00064767" w:rsidP="0006476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Contact:</w:t>
      </w:r>
    </w:p>
    <w:p w14:paraId="5628BF1A" w14:textId="77777777" w:rsidR="00064767" w:rsidRDefault="00064767" w:rsidP="000647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Meenakshi Oberoi,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Hindware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Home Innovation Limited</w:t>
      </w:r>
    </w:p>
    <w:p w14:paraId="74382E6B" w14:textId="77777777" w:rsidR="00064767" w:rsidRDefault="00064767" w:rsidP="000647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+91-9860569994, meenakshi.oberoi@hindware.co.in </w:t>
      </w:r>
    </w:p>
    <w:p w14:paraId="2A59C73E" w14:textId="77777777" w:rsidR="00064767" w:rsidRDefault="00064767" w:rsidP="000647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br/>
        <w:t>Shreya Gupta, 20:20 MSL</w:t>
      </w:r>
    </w:p>
    <w:p w14:paraId="513D5F7A" w14:textId="77777777" w:rsidR="00064767" w:rsidRDefault="00064767" w:rsidP="000647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+91 7970635747, shreya.gupta@2020msl.com </w:t>
      </w:r>
    </w:p>
    <w:p w14:paraId="3A84AFE0" w14:textId="77777777" w:rsidR="00064767" w:rsidRDefault="00064767" w:rsidP="000647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0000023" w14:textId="77777777" w:rsidR="001773B3" w:rsidRDefault="001773B3">
      <w:pPr>
        <w:spacing w:line="240" w:lineRule="auto"/>
      </w:pPr>
    </w:p>
    <w:sectPr w:rsidR="001773B3" w:rsidSect="00CA56AE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User" w:date="2023-09-01T00:09:00Z" w:initials="U">
    <w:p w14:paraId="02BBCF3D" w14:textId="1AA8AB2A" w:rsidR="00157931" w:rsidRDefault="00157931">
      <w:pPr>
        <w:pStyle w:val="CommentText"/>
      </w:pPr>
      <w:r>
        <w:rPr>
          <w:rStyle w:val="CommentReference"/>
        </w:rPr>
        <w:annotationRef/>
      </w:r>
      <w:r>
        <w:t xml:space="preserve">Add the complete product range </w:t>
      </w:r>
    </w:p>
  </w:comment>
  <w:comment w:id="38" w:author="User" w:date="2023-09-01T00:13:00Z" w:initials="U">
    <w:p w14:paraId="4771DC7C" w14:textId="2B724F87" w:rsidR="003A2458" w:rsidRDefault="003A2458">
      <w:pPr>
        <w:pStyle w:val="CommentText"/>
      </w:pPr>
      <w:r>
        <w:rPr>
          <w:rStyle w:val="CommentReference"/>
        </w:rPr>
        <w:annotationRef/>
      </w:r>
      <w:r>
        <w:t xml:space="preserve">These products are not specifically designed for the city. So cannot write this </w:t>
      </w:r>
    </w:p>
  </w:comment>
  <w:comment w:id="55" w:author="User" w:date="2023-09-01T00:16:00Z" w:initials="U">
    <w:p w14:paraId="1495D291" w14:textId="761794E9" w:rsidR="0046734C" w:rsidRDefault="0046734C">
      <w:pPr>
        <w:pStyle w:val="CommentText"/>
      </w:pPr>
      <w:r>
        <w:rPr>
          <w:rStyle w:val="CommentReference"/>
        </w:rPr>
        <w:annotationRef/>
      </w:r>
      <w:r>
        <w:t xml:space="preserve">Can you please reword </w:t>
      </w:r>
      <w:r>
        <w:t>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BBCF3D" w15:done="0"/>
  <w15:commentEx w15:paraId="4771DC7C" w15:done="0"/>
  <w15:commentEx w15:paraId="1495D2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BBCF3D" w16cid:durableId="289C3DF7"/>
  <w16cid:commentId w16cid:paraId="4771DC7C" w16cid:durableId="289C3DF8"/>
  <w16cid:commentId w16cid:paraId="1495D291" w16cid:durableId="289C3D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362A1" w14:textId="77777777" w:rsidR="00C53D12" w:rsidRDefault="00C53D12" w:rsidP="00F35467">
      <w:pPr>
        <w:spacing w:line="240" w:lineRule="auto"/>
      </w:pPr>
      <w:r>
        <w:separator/>
      </w:r>
    </w:p>
  </w:endnote>
  <w:endnote w:type="continuationSeparator" w:id="0">
    <w:p w14:paraId="25399D3E" w14:textId="77777777" w:rsidR="00C53D12" w:rsidRDefault="00C53D12" w:rsidP="00F35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8A92" w14:textId="77777777" w:rsidR="00C53D12" w:rsidRDefault="00C53D12" w:rsidP="00F35467">
      <w:pPr>
        <w:spacing w:line="240" w:lineRule="auto"/>
      </w:pPr>
      <w:r>
        <w:separator/>
      </w:r>
    </w:p>
  </w:footnote>
  <w:footnote w:type="continuationSeparator" w:id="0">
    <w:p w14:paraId="74914087" w14:textId="77777777" w:rsidR="00C53D12" w:rsidRDefault="00C53D12" w:rsidP="00F354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3D6A" w14:textId="55F56A76" w:rsidR="004E587D" w:rsidRDefault="004E587D" w:rsidP="00CA56AE">
    <w:pPr>
      <w:pStyle w:val="Header"/>
      <w:jc w:val="right"/>
    </w:pPr>
    <w:r>
      <w:rPr>
        <w:noProof/>
        <w:lang w:val="en-IN"/>
      </w:rPr>
      <w:drawing>
        <wp:inline distT="0" distB="0" distL="0" distR="0" wp14:anchorId="43020623" wp14:editId="3FB23B51">
          <wp:extent cx="939800" cy="939800"/>
          <wp:effectExtent l="0" t="0" r="0" b="0"/>
          <wp:docPr id="1697050596" name="Picture 16970505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939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B26BC"/>
    <w:multiLevelType w:val="hybridMultilevel"/>
    <w:tmpl w:val="5B24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579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  <w15:person w15:author="Sonam Srivastava">
    <w15:presenceInfo w15:providerId="AD" w15:userId="S-1-5-21-3985300873-711283670-3625764259-4246"/>
  </w15:person>
  <w15:person w15:author="Oorja Bhatnagar">
    <w15:presenceInfo w15:providerId="AD" w15:userId="S::oorbhatn@publicisgroupe.net::24bacc1f-be4d-428f-90ed-1ed62d81c9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B3"/>
    <w:rsid w:val="0003349D"/>
    <w:rsid w:val="00043B0F"/>
    <w:rsid w:val="00064767"/>
    <w:rsid w:val="000914C4"/>
    <w:rsid w:val="000A0DDF"/>
    <w:rsid w:val="00156C44"/>
    <w:rsid w:val="00157931"/>
    <w:rsid w:val="001760ED"/>
    <w:rsid w:val="001773B3"/>
    <w:rsid w:val="00181912"/>
    <w:rsid w:val="001C34C7"/>
    <w:rsid w:val="001D19E8"/>
    <w:rsid w:val="00232154"/>
    <w:rsid w:val="00290564"/>
    <w:rsid w:val="002C3C95"/>
    <w:rsid w:val="00372DAC"/>
    <w:rsid w:val="003A2458"/>
    <w:rsid w:val="003B0E10"/>
    <w:rsid w:val="003D088B"/>
    <w:rsid w:val="00410664"/>
    <w:rsid w:val="00420DC5"/>
    <w:rsid w:val="0043394C"/>
    <w:rsid w:val="00465DC3"/>
    <w:rsid w:val="0046734C"/>
    <w:rsid w:val="00477598"/>
    <w:rsid w:val="004D5A5F"/>
    <w:rsid w:val="004D6E1F"/>
    <w:rsid w:val="004E587D"/>
    <w:rsid w:val="005133BE"/>
    <w:rsid w:val="00544D9A"/>
    <w:rsid w:val="00561239"/>
    <w:rsid w:val="00562D56"/>
    <w:rsid w:val="005C58A5"/>
    <w:rsid w:val="005E5ABB"/>
    <w:rsid w:val="00633B79"/>
    <w:rsid w:val="0064079B"/>
    <w:rsid w:val="00641056"/>
    <w:rsid w:val="00670F1D"/>
    <w:rsid w:val="006757FB"/>
    <w:rsid w:val="00684D18"/>
    <w:rsid w:val="00692AF3"/>
    <w:rsid w:val="006C1FBD"/>
    <w:rsid w:val="0074074B"/>
    <w:rsid w:val="007560C0"/>
    <w:rsid w:val="0076090E"/>
    <w:rsid w:val="00764F74"/>
    <w:rsid w:val="007B141E"/>
    <w:rsid w:val="007E24AF"/>
    <w:rsid w:val="007F4411"/>
    <w:rsid w:val="00805F8C"/>
    <w:rsid w:val="00823B48"/>
    <w:rsid w:val="00836284"/>
    <w:rsid w:val="008370EF"/>
    <w:rsid w:val="0084744E"/>
    <w:rsid w:val="00860294"/>
    <w:rsid w:val="00880327"/>
    <w:rsid w:val="0088326D"/>
    <w:rsid w:val="0089314F"/>
    <w:rsid w:val="008C6FCC"/>
    <w:rsid w:val="009255B1"/>
    <w:rsid w:val="0093456E"/>
    <w:rsid w:val="0098255C"/>
    <w:rsid w:val="009B1085"/>
    <w:rsid w:val="00A6600A"/>
    <w:rsid w:val="00A94208"/>
    <w:rsid w:val="00AF728C"/>
    <w:rsid w:val="00B1309F"/>
    <w:rsid w:val="00B17550"/>
    <w:rsid w:val="00B52384"/>
    <w:rsid w:val="00B83625"/>
    <w:rsid w:val="00BC5642"/>
    <w:rsid w:val="00C53D12"/>
    <w:rsid w:val="00CA56AE"/>
    <w:rsid w:val="00CF0C2E"/>
    <w:rsid w:val="00D01024"/>
    <w:rsid w:val="00D02246"/>
    <w:rsid w:val="00D12139"/>
    <w:rsid w:val="00D4062E"/>
    <w:rsid w:val="00DA4DA4"/>
    <w:rsid w:val="00E10F25"/>
    <w:rsid w:val="00E23640"/>
    <w:rsid w:val="00EB33DF"/>
    <w:rsid w:val="00EB594E"/>
    <w:rsid w:val="00EB5F0E"/>
    <w:rsid w:val="00EF2645"/>
    <w:rsid w:val="00F35467"/>
    <w:rsid w:val="00F5338F"/>
    <w:rsid w:val="00F57FC7"/>
    <w:rsid w:val="00FD5FAC"/>
    <w:rsid w:val="00FE03B3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7A29C"/>
  <w15:docId w15:val="{0D951CDB-C088-4A21-BD3F-7F03D80A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C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2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7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46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58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7D"/>
  </w:style>
  <w:style w:type="paragraph" w:styleId="Footer">
    <w:name w:val="footer"/>
    <w:basedOn w:val="Normal"/>
    <w:link w:val="FooterChar"/>
    <w:uiPriority w:val="99"/>
    <w:unhideWhenUsed/>
    <w:rsid w:val="004E58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7D"/>
  </w:style>
  <w:style w:type="character" w:styleId="Hyperlink">
    <w:name w:val="Hyperlink"/>
    <w:basedOn w:val="DefaultParagraphFont"/>
    <w:uiPriority w:val="99"/>
    <w:unhideWhenUsed/>
    <w:rsid w:val="00CA56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ndwarehomes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hindwareappliances.com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791</Words>
  <Characters>4654</Characters>
  <Application>Microsoft Office Word</Application>
  <DocSecurity>0</DocSecurity>
  <Lines>96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Oorja Bhatnagar</cp:lastModifiedBy>
  <cp:revision>2</cp:revision>
  <dcterms:created xsi:type="dcterms:W3CDTF">2023-09-01T05:31:00Z</dcterms:created>
  <dcterms:modified xsi:type="dcterms:W3CDTF">2023-09-01T05:31:00Z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cfc306e050dc5c9894699cbe6da90d1914db0e79e9679134d5fa611c32cda1d3</vt:lpwstr>
  </property>
</Properties>
</file>